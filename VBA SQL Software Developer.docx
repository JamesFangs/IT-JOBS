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0FE0" w14:textId="77777777" w:rsidR="00BE026B" w:rsidRDefault="00462A41" w:rsidP="00C36D5C">
      <w:pPr>
        <w:spacing w:after="0" w:line="260" w:lineRule="atLeast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Contract </w:t>
      </w:r>
      <w:r w:rsidR="00471786">
        <w:rPr>
          <w:b/>
          <w:sz w:val="32"/>
        </w:rPr>
        <w:t>VBA Developer with SQL (</w:t>
      </w:r>
      <w:r w:rsidR="00194D33" w:rsidRPr="00194D33">
        <w:rPr>
          <w:b/>
          <w:sz w:val="32"/>
        </w:rPr>
        <w:t>Access VBA, Excel VBA, SQL</w:t>
      </w:r>
      <w:r w:rsidR="00471786">
        <w:rPr>
          <w:b/>
          <w:sz w:val="32"/>
        </w:rPr>
        <w:t>)</w:t>
      </w:r>
    </w:p>
    <w:p w14:paraId="7E060FE1" w14:textId="77777777" w:rsidR="00C36D5C" w:rsidRDefault="00C36D5C" w:rsidP="00C36D5C">
      <w:pPr>
        <w:spacing w:after="0" w:line="260" w:lineRule="atLeast"/>
        <w:rPr>
          <w:sz w:val="20"/>
          <w:szCs w:val="20"/>
        </w:rPr>
      </w:pPr>
    </w:p>
    <w:p w14:paraId="7E060FE2" w14:textId="77777777" w:rsidR="00194D33" w:rsidRPr="004F1539" w:rsidRDefault="001440B4" w:rsidP="00C36D5C">
      <w:pPr>
        <w:spacing w:after="0" w:line="26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Contract</w:t>
      </w:r>
      <w:r w:rsidR="009B708D" w:rsidRPr="009B708D">
        <w:rPr>
          <w:b/>
          <w:sz w:val="20"/>
          <w:szCs w:val="20"/>
        </w:rPr>
        <w:t xml:space="preserve"> Position in Central Bristol</w:t>
      </w:r>
    </w:p>
    <w:p w14:paraId="7E060FE3" w14:textId="77777777" w:rsidR="00C36D5C" w:rsidRDefault="00C36D5C" w:rsidP="00C36D5C">
      <w:pPr>
        <w:spacing w:after="0" w:line="260" w:lineRule="atLeast"/>
        <w:rPr>
          <w:sz w:val="20"/>
          <w:szCs w:val="20"/>
        </w:rPr>
      </w:pPr>
    </w:p>
    <w:p w14:paraId="7E060FE4" w14:textId="77777777" w:rsidR="001A7C4C" w:rsidRPr="00F74EA4" w:rsidRDefault="001A7C4C" w:rsidP="00C36D5C">
      <w:pPr>
        <w:spacing w:after="0" w:line="260" w:lineRule="atLeast"/>
        <w:rPr>
          <w:sz w:val="20"/>
          <w:szCs w:val="20"/>
        </w:rPr>
      </w:pPr>
      <w:r w:rsidRPr="00F74EA4">
        <w:rPr>
          <w:sz w:val="20"/>
          <w:szCs w:val="20"/>
        </w:rPr>
        <w:t xml:space="preserve">This is an exciting opportunity to </w:t>
      </w:r>
      <w:r w:rsidR="000E0D80">
        <w:rPr>
          <w:sz w:val="20"/>
          <w:szCs w:val="20"/>
        </w:rPr>
        <w:t>work within</w:t>
      </w:r>
      <w:r w:rsidR="000E0D80" w:rsidRPr="00F74EA4">
        <w:rPr>
          <w:sz w:val="20"/>
          <w:szCs w:val="20"/>
        </w:rPr>
        <w:t xml:space="preserve"> </w:t>
      </w:r>
      <w:r w:rsidRPr="00F74EA4">
        <w:rPr>
          <w:sz w:val="20"/>
          <w:szCs w:val="20"/>
        </w:rPr>
        <w:t xml:space="preserve">a </w:t>
      </w:r>
      <w:r w:rsidR="00C02C3D" w:rsidRPr="00F74EA4">
        <w:rPr>
          <w:sz w:val="20"/>
          <w:szCs w:val="20"/>
        </w:rPr>
        <w:t xml:space="preserve">friendly, experienced and dynamic </w:t>
      </w:r>
      <w:r w:rsidRPr="00F74EA4">
        <w:rPr>
          <w:sz w:val="20"/>
          <w:szCs w:val="20"/>
        </w:rPr>
        <w:t xml:space="preserve">development team in a highly professional </w:t>
      </w:r>
      <w:r w:rsidR="001322EA">
        <w:rPr>
          <w:sz w:val="20"/>
          <w:szCs w:val="20"/>
        </w:rPr>
        <w:t>organisation.</w:t>
      </w:r>
    </w:p>
    <w:p w14:paraId="7E060FE5" w14:textId="77777777" w:rsidR="002642E3" w:rsidRPr="00F74EA4" w:rsidRDefault="002642E3" w:rsidP="00C36D5C">
      <w:pPr>
        <w:spacing w:after="0" w:line="260" w:lineRule="atLeast"/>
        <w:rPr>
          <w:sz w:val="20"/>
          <w:szCs w:val="20"/>
        </w:rPr>
      </w:pPr>
    </w:p>
    <w:p w14:paraId="7E060FE6" w14:textId="77777777" w:rsidR="00C36D5C" w:rsidRDefault="002642E3" w:rsidP="00C36D5C">
      <w:pPr>
        <w:spacing w:after="0" w:line="260" w:lineRule="atLeast"/>
        <w:rPr>
          <w:b/>
          <w:sz w:val="20"/>
          <w:szCs w:val="20"/>
        </w:rPr>
      </w:pPr>
      <w:r w:rsidRPr="00F74EA4">
        <w:rPr>
          <w:b/>
          <w:sz w:val="20"/>
          <w:szCs w:val="20"/>
        </w:rPr>
        <w:t xml:space="preserve">Maximise IT Solutions Ltd is a Microsoft </w:t>
      </w:r>
      <w:r w:rsidR="00A576A3">
        <w:rPr>
          <w:b/>
          <w:sz w:val="20"/>
          <w:szCs w:val="20"/>
        </w:rPr>
        <w:t xml:space="preserve">Gold Certified </w:t>
      </w:r>
      <w:r w:rsidRPr="00F74EA4">
        <w:rPr>
          <w:b/>
          <w:sz w:val="20"/>
          <w:szCs w:val="20"/>
        </w:rPr>
        <w:t>Partner and has been awarded the Microsoft Custom Development Solutions competency.</w:t>
      </w:r>
      <w:r w:rsidR="00A576A3">
        <w:rPr>
          <w:b/>
          <w:sz w:val="20"/>
          <w:szCs w:val="20"/>
        </w:rPr>
        <w:t xml:space="preserve">  </w:t>
      </w:r>
      <w:r w:rsidR="00A576A3" w:rsidRPr="00A576A3">
        <w:rPr>
          <w:b/>
          <w:sz w:val="20"/>
          <w:szCs w:val="20"/>
        </w:rPr>
        <w:t xml:space="preserve">We are </w:t>
      </w:r>
      <w:r w:rsidR="00A576A3">
        <w:rPr>
          <w:b/>
          <w:sz w:val="20"/>
          <w:szCs w:val="20"/>
        </w:rPr>
        <w:t xml:space="preserve">also </w:t>
      </w:r>
      <w:r w:rsidR="00A576A3" w:rsidRPr="00A576A3">
        <w:rPr>
          <w:b/>
          <w:sz w:val="20"/>
          <w:szCs w:val="20"/>
        </w:rPr>
        <w:t xml:space="preserve">proud </w:t>
      </w:r>
      <w:r w:rsidR="00A576A3">
        <w:rPr>
          <w:b/>
          <w:sz w:val="20"/>
          <w:szCs w:val="20"/>
        </w:rPr>
        <w:t>winners of</w:t>
      </w:r>
      <w:r w:rsidR="00A576A3" w:rsidRPr="00A576A3">
        <w:rPr>
          <w:b/>
          <w:sz w:val="20"/>
          <w:szCs w:val="20"/>
        </w:rPr>
        <w:t xml:space="preserve"> 'Best Risk Project or Governance Ini</w:t>
      </w:r>
      <w:r w:rsidR="00A576A3">
        <w:rPr>
          <w:b/>
          <w:sz w:val="20"/>
          <w:szCs w:val="20"/>
        </w:rPr>
        <w:t>tiative' at the recent</w:t>
      </w:r>
      <w:r w:rsidR="00A576A3" w:rsidRPr="00A576A3">
        <w:rPr>
          <w:b/>
          <w:sz w:val="20"/>
          <w:szCs w:val="20"/>
        </w:rPr>
        <w:t xml:space="preserve"> Fi</w:t>
      </w:r>
      <w:r w:rsidR="00A576A3">
        <w:rPr>
          <w:b/>
          <w:sz w:val="20"/>
          <w:szCs w:val="20"/>
        </w:rPr>
        <w:t>nancial World Innovation Awards</w:t>
      </w:r>
      <w:r w:rsidR="00C36D5C">
        <w:rPr>
          <w:b/>
          <w:sz w:val="20"/>
          <w:szCs w:val="20"/>
        </w:rPr>
        <w:t xml:space="preserve"> </w:t>
      </w:r>
      <w:hyperlink r:id="rId8" w:history="1">
        <w:r w:rsidR="00C36D5C" w:rsidRPr="00075ADB">
          <w:rPr>
            <w:rStyle w:val="Hyperlink"/>
            <w:b/>
            <w:sz w:val="20"/>
            <w:szCs w:val="20"/>
          </w:rPr>
          <w:t>http://www.maximiseit.co.uk</w:t>
        </w:r>
      </w:hyperlink>
      <w:r w:rsidR="00C36D5C">
        <w:rPr>
          <w:b/>
          <w:sz w:val="20"/>
          <w:szCs w:val="20"/>
        </w:rPr>
        <w:t>.</w:t>
      </w:r>
    </w:p>
    <w:p w14:paraId="7E060FE7" w14:textId="77777777" w:rsidR="00A576A3" w:rsidRPr="00A576A3" w:rsidRDefault="00A576A3" w:rsidP="00C36D5C">
      <w:pPr>
        <w:spacing w:after="0" w:line="260" w:lineRule="atLeast"/>
        <w:rPr>
          <w:b/>
          <w:sz w:val="20"/>
          <w:szCs w:val="20"/>
        </w:rPr>
      </w:pPr>
    </w:p>
    <w:p w14:paraId="7E060FE8" w14:textId="77777777" w:rsidR="00C02C3D" w:rsidRPr="00F74EA4" w:rsidRDefault="00C02C3D" w:rsidP="00C36D5C">
      <w:pPr>
        <w:spacing w:after="0" w:line="260" w:lineRule="atLeast"/>
        <w:rPr>
          <w:sz w:val="20"/>
          <w:szCs w:val="20"/>
        </w:rPr>
      </w:pPr>
      <w:r w:rsidRPr="00F74EA4">
        <w:rPr>
          <w:sz w:val="20"/>
          <w:szCs w:val="20"/>
        </w:rPr>
        <w:t xml:space="preserve">We are </w:t>
      </w:r>
      <w:r w:rsidR="00063EE9" w:rsidRPr="00F74EA4">
        <w:rPr>
          <w:sz w:val="20"/>
          <w:szCs w:val="20"/>
        </w:rPr>
        <w:t>an</w:t>
      </w:r>
      <w:r w:rsidRPr="00F74EA4">
        <w:rPr>
          <w:sz w:val="20"/>
          <w:szCs w:val="20"/>
        </w:rPr>
        <w:t xml:space="preserve"> expanding software house based in central Bristol.  Our client base includes some of the UK's most well-known blue chip companies</w:t>
      </w:r>
      <w:r w:rsidR="00063EE9" w:rsidRPr="00F74EA4">
        <w:rPr>
          <w:sz w:val="20"/>
          <w:szCs w:val="20"/>
        </w:rPr>
        <w:t>, including</w:t>
      </w:r>
      <w:r w:rsidRPr="00F74EA4">
        <w:rPr>
          <w:sz w:val="20"/>
          <w:szCs w:val="20"/>
        </w:rPr>
        <w:t xml:space="preserve"> leading providers in the investment and banking sector.</w:t>
      </w:r>
    </w:p>
    <w:p w14:paraId="7E060FE9" w14:textId="77777777" w:rsidR="00C02C3D" w:rsidRPr="00F74EA4" w:rsidRDefault="00C02C3D" w:rsidP="00C36D5C">
      <w:pPr>
        <w:spacing w:after="0" w:line="260" w:lineRule="atLeast"/>
        <w:rPr>
          <w:sz w:val="20"/>
          <w:szCs w:val="20"/>
        </w:rPr>
      </w:pPr>
    </w:p>
    <w:p w14:paraId="7E060FEA" w14:textId="77777777" w:rsidR="002642E3" w:rsidRPr="00F74EA4" w:rsidRDefault="002642E3" w:rsidP="00C36D5C">
      <w:pPr>
        <w:spacing w:after="0" w:line="260" w:lineRule="atLeast"/>
        <w:rPr>
          <w:sz w:val="20"/>
          <w:szCs w:val="20"/>
        </w:rPr>
      </w:pPr>
      <w:r w:rsidRPr="00F74EA4">
        <w:rPr>
          <w:sz w:val="20"/>
          <w:szCs w:val="20"/>
        </w:rPr>
        <w:t xml:space="preserve">With many years of experience </w:t>
      </w:r>
      <w:r w:rsidR="00B2402C" w:rsidRPr="00F74EA4">
        <w:rPr>
          <w:sz w:val="20"/>
          <w:szCs w:val="20"/>
        </w:rPr>
        <w:t>developing</w:t>
      </w:r>
      <w:r w:rsidRPr="00F74EA4">
        <w:rPr>
          <w:sz w:val="20"/>
          <w:szCs w:val="20"/>
        </w:rPr>
        <w:t xml:space="preserve"> </w:t>
      </w:r>
      <w:r w:rsidR="00B2402C" w:rsidRPr="00F74EA4">
        <w:rPr>
          <w:sz w:val="20"/>
          <w:szCs w:val="20"/>
        </w:rPr>
        <w:t xml:space="preserve">innovative </w:t>
      </w:r>
      <w:r w:rsidR="00C02C3D" w:rsidRPr="00F74EA4">
        <w:rPr>
          <w:sz w:val="20"/>
          <w:szCs w:val="20"/>
        </w:rPr>
        <w:t xml:space="preserve">solutions, </w:t>
      </w:r>
      <w:r w:rsidR="00B2402C" w:rsidRPr="00F74EA4">
        <w:rPr>
          <w:sz w:val="20"/>
          <w:szCs w:val="20"/>
        </w:rPr>
        <w:t>a</w:t>
      </w:r>
      <w:r w:rsidRPr="00F74EA4">
        <w:rPr>
          <w:sz w:val="20"/>
          <w:szCs w:val="20"/>
        </w:rPr>
        <w:t>n i</w:t>
      </w:r>
      <w:r w:rsidR="00B2402C" w:rsidRPr="00F74EA4">
        <w:rPr>
          <w:sz w:val="20"/>
          <w:szCs w:val="20"/>
        </w:rPr>
        <w:t xml:space="preserve">mpressive portfolio of products, and an excellent track record </w:t>
      </w:r>
      <w:r w:rsidR="00C02C3D" w:rsidRPr="00F74EA4">
        <w:rPr>
          <w:sz w:val="20"/>
          <w:szCs w:val="20"/>
        </w:rPr>
        <w:t>in</w:t>
      </w:r>
      <w:r w:rsidR="00B2402C" w:rsidRPr="00F74EA4">
        <w:rPr>
          <w:sz w:val="20"/>
          <w:szCs w:val="20"/>
        </w:rPr>
        <w:t xml:space="preserve"> delivery and customer care, </w:t>
      </w:r>
      <w:r w:rsidRPr="00F74EA4">
        <w:rPr>
          <w:sz w:val="20"/>
          <w:szCs w:val="20"/>
        </w:rPr>
        <w:t xml:space="preserve">we </w:t>
      </w:r>
      <w:r w:rsidR="000E0D80">
        <w:rPr>
          <w:sz w:val="20"/>
          <w:szCs w:val="20"/>
        </w:rPr>
        <w:t>have a requirement for contract</w:t>
      </w:r>
      <w:r w:rsidRPr="00F74EA4">
        <w:rPr>
          <w:sz w:val="20"/>
          <w:szCs w:val="20"/>
        </w:rPr>
        <w:t xml:space="preserve"> Microso</w:t>
      </w:r>
      <w:r w:rsidR="00B2402C" w:rsidRPr="00F74EA4">
        <w:rPr>
          <w:sz w:val="20"/>
          <w:szCs w:val="20"/>
        </w:rPr>
        <w:t>ft VBA</w:t>
      </w:r>
      <w:r w:rsidR="000A2497" w:rsidRPr="00F74EA4">
        <w:rPr>
          <w:sz w:val="20"/>
          <w:szCs w:val="20"/>
        </w:rPr>
        <w:t xml:space="preserve"> and </w:t>
      </w:r>
      <w:r w:rsidR="00B2402C" w:rsidRPr="00F74EA4">
        <w:rPr>
          <w:sz w:val="20"/>
          <w:szCs w:val="20"/>
        </w:rPr>
        <w:t xml:space="preserve">SQL </w:t>
      </w:r>
      <w:r w:rsidR="00063EE9" w:rsidRPr="00F74EA4">
        <w:rPr>
          <w:sz w:val="20"/>
          <w:szCs w:val="20"/>
        </w:rPr>
        <w:t xml:space="preserve">Server </w:t>
      </w:r>
      <w:r w:rsidR="000A2497" w:rsidRPr="00F74EA4">
        <w:rPr>
          <w:sz w:val="20"/>
          <w:szCs w:val="20"/>
        </w:rPr>
        <w:t xml:space="preserve">developers </w:t>
      </w:r>
      <w:r w:rsidR="001322EA">
        <w:rPr>
          <w:sz w:val="20"/>
          <w:szCs w:val="20"/>
        </w:rPr>
        <w:t xml:space="preserve">to </w:t>
      </w:r>
      <w:r w:rsidR="000E0D80">
        <w:rPr>
          <w:sz w:val="20"/>
          <w:szCs w:val="20"/>
        </w:rPr>
        <w:t xml:space="preserve">work alongside </w:t>
      </w:r>
      <w:r w:rsidR="001322EA">
        <w:rPr>
          <w:sz w:val="20"/>
          <w:szCs w:val="20"/>
        </w:rPr>
        <w:t>our talented team</w:t>
      </w:r>
      <w:r w:rsidR="00A576A3">
        <w:rPr>
          <w:sz w:val="20"/>
          <w:szCs w:val="20"/>
        </w:rPr>
        <w:t>.</w:t>
      </w:r>
    </w:p>
    <w:p w14:paraId="7E060FEB" w14:textId="77777777" w:rsidR="00653E00" w:rsidRPr="00F74EA4" w:rsidRDefault="00653E00" w:rsidP="00C36D5C">
      <w:pPr>
        <w:spacing w:after="0" w:line="260" w:lineRule="atLeast"/>
        <w:rPr>
          <w:sz w:val="20"/>
          <w:szCs w:val="20"/>
        </w:rPr>
      </w:pPr>
    </w:p>
    <w:p w14:paraId="7E060FEC" w14:textId="77777777" w:rsidR="00653E00" w:rsidRPr="00F74EA4" w:rsidRDefault="00653E00" w:rsidP="00C36D5C">
      <w:pPr>
        <w:spacing w:after="0" w:line="260" w:lineRule="atLeast"/>
        <w:rPr>
          <w:sz w:val="20"/>
          <w:szCs w:val="20"/>
        </w:rPr>
      </w:pPr>
      <w:r w:rsidRPr="00F74EA4">
        <w:rPr>
          <w:sz w:val="20"/>
          <w:szCs w:val="20"/>
        </w:rPr>
        <w:t xml:space="preserve">You will be </w:t>
      </w:r>
      <w:r w:rsidR="000E0D80">
        <w:rPr>
          <w:sz w:val="20"/>
          <w:szCs w:val="20"/>
        </w:rPr>
        <w:t>involved in</w:t>
      </w:r>
      <w:r w:rsidR="00703C55" w:rsidRPr="00F74EA4">
        <w:rPr>
          <w:sz w:val="20"/>
          <w:szCs w:val="20"/>
        </w:rPr>
        <w:t xml:space="preserve"> new and existing projects </w:t>
      </w:r>
      <w:r w:rsidR="004823D0" w:rsidRPr="00F74EA4">
        <w:rPr>
          <w:sz w:val="20"/>
          <w:szCs w:val="20"/>
        </w:rPr>
        <w:t>and</w:t>
      </w:r>
      <w:r w:rsidR="00703C55" w:rsidRPr="00F74EA4">
        <w:rPr>
          <w:sz w:val="20"/>
          <w:szCs w:val="20"/>
        </w:rPr>
        <w:t xml:space="preserve"> will </w:t>
      </w:r>
      <w:r w:rsidR="000A2497" w:rsidRPr="00F74EA4">
        <w:rPr>
          <w:sz w:val="20"/>
          <w:szCs w:val="20"/>
        </w:rPr>
        <w:t xml:space="preserve">become involved in </w:t>
      </w:r>
      <w:r w:rsidRPr="00F74EA4">
        <w:rPr>
          <w:sz w:val="20"/>
          <w:szCs w:val="20"/>
        </w:rPr>
        <w:t xml:space="preserve">requirements, design, </w:t>
      </w:r>
      <w:r w:rsidR="000A2497" w:rsidRPr="00F74EA4">
        <w:rPr>
          <w:sz w:val="20"/>
          <w:szCs w:val="20"/>
        </w:rPr>
        <w:t>build</w:t>
      </w:r>
      <w:r w:rsidRPr="00F74EA4">
        <w:rPr>
          <w:sz w:val="20"/>
          <w:szCs w:val="20"/>
        </w:rPr>
        <w:t xml:space="preserve">, integration, testing, validation and maintenance of </w:t>
      </w:r>
      <w:r w:rsidR="00703C55" w:rsidRPr="00F74EA4">
        <w:rPr>
          <w:sz w:val="20"/>
          <w:szCs w:val="20"/>
        </w:rPr>
        <w:t>products - becoming involved in the full project lifecycle.</w:t>
      </w:r>
    </w:p>
    <w:p w14:paraId="7E060FED" w14:textId="77777777" w:rsidR="000162E0" w:rsidRPr="00F74EA4" w:rsidRDefault="000162E0" w:rsidP="00C36D5C">
      <w:pPr>
        <w:spacing w:after="0" w:line="260" w:lineRule="atLeast"/>
        <w:rPr>
          <w:sz w:val="20"/>
          <w:szCs w:val="20"/>
        </w:rPr>
      </w:pPr>
    </w:p>
    <w:p w14:paraId="7E060FEE" w14:textId="77777777" w:rsidR="000162E0" w:rsidRDefault="000162E0" w:rsidP="00C36D5C">
      <w:pPr>
        <w:spacing w:after="0" w:line="260" w:lineRule="atLeast"/>
        <w:rPr>
          <w:sz w:val="20"/>
          <w:szCs w:val="20"/>
        </w:rPr>
      </w:pPr>
      <w:r w:rsidRPr="00F74EA4">
        <w:rPr>
          <w:sz w:val="20"/>
          <w:szCs w:val="20"/>
        </w:rPr>
        <w:t xml:space="preserve">You will </w:t>
      </w:r>
      <w:r w:rsidR="000E0D80">
        <w:rPr>
          <w:sz w:val="20"/>
          <w:szCs w:val="20"/>
        </w:rPr>
        <w:t xml:space="preserve">need to </w:t>
      </w:r>
      <w:r w:rsidRPr="00F74EA4">
        <w:rPr>
          <w:sz w:val="20"/>
          <w:szCs w:val="20"/>
        </w:rPr>
        <w:t xml:space="preserve">be a logical individual with a good team ethos and be capable of great attention to detail.  </w:t>
      </w:r>
      <w:r w:rsidR="00AB496A" w:rsidRPr="00F74EA4">
        <w:rPr>
          <w:sz w:val="20"/>
          <w:szCs w:val="20"/>
        </w:rPr>
        <w:t>We are looking for someone with</w:t>
      </w:r>
      <w:r w:rsidRPr="00F74EA4">
        <w:rPr>
          <w:sz w:val="20"/>
          <w:szCs w:val="20"/>
        </w:rPr>
        <w:t xml:space="preserve"> excellent technical expertise</w:t>
      </w:r>
      <w:r w:rsidR="00AB496A" w:rsidRPr="00F74EA4">
        <w:rPr>
          <w:sz w:val="20"/>
          <w:szCs w:val="20"/>
        </w:rPr>
        <w:t xml:space="preserve">, as well as being capable of striving to meet deadlines.  </w:t>
      </w:r>
      <w:r w:rsidR="000E0D80">
        <w:rPr>
          <w:sz w:val="20"/>
          <w:szCs w:val="20"/>
        </w:rPr>
        <w:t>You will be involved in</w:t>
      </w:r>
      <w:r w:rsidR="00AB496A" w:rsidRPr="00F74EA4">
        <w:rPr>
          <w:sz w:val="20"/>
          <w:szCs w:val="20"/>
        </w:rPr>
        <w:t xml:space="preserve"> liais</w:t>
      </w:r>
      <w:r w:rsidR="000E0D80">
        <w:rPr>
          <w:sz w:val="20"/>
          <w:szCs w:val="20"/>
        </w:rPr>
        <w:t>ing</w:t>
      </w:r>
      <w:r w:rsidR="00AB496A" w:rsidRPr="00F74EA4">
        <w:rPr>
          <w:sz w:val="20"/>
          <w:szCs w:val="20"/>
        </w:rPr>
        <w:t xml:space="preserve"> directly with clients and therefore you should be an effective communicator with good listening and comprehension skills.</w:t>
      </w:r>
    </w:p>
    <w:p w14:paraId="7E060FEF" w14:textId="77777777" w:rsidR="001440B4" w:rsidRDefault="001440B4" w:rsidP="00C36D5C">
      <w:pPr>
        <w:spacing w:after="0" w:line="260" w:lineRule="atLeast"/>
        <w:rPr>
          <w:sz w:val="20"/>
          <w:szCs w:val="20"/>
        </w:rPr>
      </w:pPr>
    </w:p>
    <w:p w14:paraId="7E060FF0" w14:textId="77777777" w:rsidR="001440B4" w:rsidRPr="00F74EA4" w:rsidRDefault="000E0D80" w:rsidP="00C36D5C">
      <w:pPr>
        <w:spacing w:after="0" w:line="260" w:lineRule="atLeast"/>
        <w:rPr>
          <w:sz w:val="20"/>
          <w:szCs w:val="20"/>
        </w:rPr>
      </w:pPr>
      <w:r>
        <w:rPr>
          <w:sz w:val="20"/>
          <w:szCs w:val="20"/>
        </w:rPr>
        <w:t>This is a t</w:t>
      </w:r>
      <w:r w:rsidR="001440B4">
        <w:rPr>
          <w:sz w:val="20"/>
          <w:szCs w:val="20"/>
        </w:rPr>
        <w:t xml:space="preserve">hree month contract </w:t>
      </w:r>
      <w:r>
        <w:rPr>
          <w:sz w:val="20"/>
          <w:szCs w:val="20"/>
        </w:rPr>
        <w:t xml:space="preserve">initially </w:t>
      </w:r>
      <w:r w:rsidR="001440B4">
        <w:rPr>
          <w:sz w:val="20"/>
          <w:szCs w:val="20"/>
        </w:rPr>
        <w:t>with the possibility of an extension.</w:t>
      </w:r>
    </w:p>
    <w:p w14:paraId="7E060FF1" w14:textId="77777777" w:rsidR="00C02C3D" w:rsidRPr="00F74EA4" w:rsidRDefault="00C02C3D" w:rsidP="00C36D5C">
      <w:pPr>
        <w:spacing w:after="0" w:line="260" w:lineRule="atLeast"/>
        <w:rPr>
          <w:sz w:val="20"/>
          <w:szCs w:val="20"/>
        </w:rPr>
      </w:pPr>
    </w:p>
    <w:p w14:paraId="7E060FF2" w14:textId="77777777" w:rsidR="00653E00" w:rsidRPr="00F74EA4" w:rsidRDefault="00703C55" w:rsidP="00C36D5C">
      <w:pPr>
        <w:spacing w:after="0" w:line="260" w:lineRule="atLeast"/>
        <w:rPr>
          <w:b/>
          <w:sz w:val="20"/>
          <w:szCs w:val="20"/>
        </w:rPr>
      </w:pPr>
      <w:r w:rsidRPr="00F74EA4">
        <w:rPr>
          <w:b/>
          <w:sz w:val="20"/>
          <w:szCs w:val="20"/>
        </w:rPr>
        <w:t>Essential Skills</w:t>
      </w:r>
    </w:p>
    <w:p w14:paraId="7E060FF3" w14:textId="77777777" w:rsidR="00703C55" w:rsidRPr="00F74EA4" w:rsidRDefault="00703C55" w:rsidP="00C36D5C">
      <w:pPr>
        <w:pStyle w:val="ListParagraph"/>
        <w:numPr>
          <w:ilvl w:val="0"/>
          <w:numId w:val="1"/>
        </w:numPr>
        <w:spacing w:after="0" w:line="260" w:lineRule="atLeast"/>
        <w:jc w:val="both"/>
        <w:rPr>
          <w:sz w:val="20"/>
          <w:szCs w:val="20"/>
        </w:rPr>
      </w:pPr>
      <w:r w:rsidRPr="00F74EA4">
        <w:rPr>
          <w:sz w:val="20"/>
          <w:szCs w:val="20"/>
        </w:rPr>
        <w:t xml:space="preserve">A minimum of </w:t>
      </w:r>
      <w:r w:rsidR="001322EA">
        <w:rPr>
          <w:sz w:val="20"/>
          <w:szCs w:val="20"/>
        </w:rPr>
        <w:t>3</w:t>
      </w:r>
      <w:r w:rsidRPr="00F74EA4">
        <w:rPr>
          <w:sz w:val="20"/>
          <w:szCs w:val="20"/>
        </w:rPr>
        <w:t xml:space="preserve"> years' experience</w:t>
      </w:r>
    </w:p>
    <w:p w14:paraId="7E060FF4" w14:textId="77777777" w:rsidR="00703C55" w:rsidRPr="00F74EA4" w:rsidRDefault="00703C55" w:rsidP="00C36D5C">
      <w:pPr>
        <w:pStyle w:val="ListParagraph"/>
        <w:numPr>
          <w:ilvl w:val="0"/>
          <w:numId w:val="1"/>
        </w:numPr>
        <w:spacing w:after="0" w:line="260" w:lineRule="atLeast"/>
        <w:jc w:val="both"/>
        <w:rPr>
          <w:sz w:val="20"/>
          <w:szCs w:val="20"/>
        </w:rPr>
      </w:pPr>
      <w:r w:rsidRPr="00F74EA4">
        <w:rPr>
          <w:sz w:val="20"/>
          <w:szCs w:val="20"/>
        </w:rPr>
        <w:t>Access and Excel VBA</w:t>
      </w:r>
    </w:p>
    <w:p w14:paraId="7E060FF5" w14:textId="77777777" w:rsidR="00703C55" w:rsidRPr="00F74EA4" w:rsidRDefault="00703C55" w:rsidP="00C36D5C">
      <w:pPr>
        <w:pStyle w:val="ListParagraph"/>
        <w:numPr>
          <w:ilvl w:val="0"/>
          <w:numId w:val="1"/>
        </w:numPr>
        <w:spacing w:after="0" w:line="260" w:lineRule="atLeast"/>
        <w:jc w:val="both"/>
        <w:rPr>
          <w:sz w:val="20"/>
          <w:szCs w:val="20"/>
        </w:rPr>
      </w:pPr>
      <w:r w:rsidRPr="00F74EA4">
        <w:rPr>
          <w:sz w:val="20"/>
          <w:szCs w:val="20"/>
        </w:rPr>
        <w:t>SQL Server</w:t>
      </w:r>
    </w:p>
    <w:p w14:paraId="7E060FF6" w14:textId="77777777" w:rsidR="00703C55" w:rsidRPr="00F74EA4" w:rsidRDefault="00703C55" w:rsidP="00C36D5C">
      <w:pPr>
        <w:pStyle w:val="ListParagraph"/>
        <w:numPr>
          <w:ilvl w:val="0"/>
          <w:numId w:val="1"/>
        </w:numPr>
        <w:spacing w:after="0" w:line="260" w:lineRule="atLeast"/>
        <w:jc w:val="both"/>
        <w:rPr>
          <w:sz w:val="20"/>
          <w:szCs w:val="20"/>
        </w:rPr>
      </w:pPr>
      <w:r w:rsidRPr="00F74EA4">
        <w:rPr>
          <w:sz w:val="20"/>
          <w:szCs w:val="20"/>
        </w:rPr>
        <w:t>Requirements gathering</w:t>
      </w:r>
    </w:p>
    <w:p w14:paraId="7E060FF7" w14:textId="77777777" w:rsidR="00703C55" w:rsidRPr="00F74EA4" w:rsidRDefault="00703C55" w:rsidP="00C36D5C">
      <w:pPr>
        <w:pStyle w:val="ListParagraph"/>
        <w:numPr>
          <w:ilvl w:val="0"/>
          <w:numId w:val="1"/>
        </w:numPr>
        <w:spacing w:after="0" w:line="260" w:lineRule="atLeast"/>
        <w:jc w:val="both"/>
        <w:rPr>
          <w:sz w:val="20"/>
          <w:szCs w:val="20"/>
        </w:rPr>
      </w:pPr>
      <w:r w:rsidRPr="00F74EA4">
        <w:rPr>
          <w:sz w:val="20"/>
          <w:szCs w:val="20"/>
        </w:rPr>
        <w:t>End-to-end deliveries</w:t>
      </w:r>
    </w:p>
    <w:p w14:paraId="7E060FF8" w14:textId="77777777" w:rsidR="00B2402C" w:rsidRPr="00F74EA4" w:rsidRDefault="00B2402C" w:rsidP="00C36D5C">
      <w:pPr>
        <w:spacing w:after="0" w:line="260" w:lineRule="atLeast"/>
        <w:rPr>
          <w:sz w:val="20"/>
          <w:szCs w:val="20"/>
        </w:rPr>
      </w:pPr>
    </w:p>
    <w:p w14:paraId="7E060FF9" w14:textId="77777777" w:rsidR="000162E0" w:rsidRPr="00F74EA4" w:rsidRDefault="000162E0" w:rsidP="00C36D5C">
      <w:pPr>
        <w:spacing w:after="0" w:line="260" w:lineRule="atLeast"/>
        <w:rPr>
          <w:sz w:val="20"/>
          <w:szCs w:val="20"/>
        </w:rPr>
      </w:pPr>
    </w:p>
    <w:p w14:paraId="7E060FFA" w14:textId="77777777" w:rsidR="00703C55" w:rsidRDefault="00703C55" w:rsidP="00C36D5C">
      <w:pPr>
        <w:shd w:val="clear" w:color="auto" w:fill="FFFFFF"/>
        <w:spacing w:after="0" w:line="260" w:lineRule="atLeast"/>
        <w:rPr>
          <w:sz w:val="20"/>
          <w:szCs w:val="20"/>
        </w:rPr>
      </w:pPr>
      <w:r w:rsidRPr="00F74EA4">
        <w:rPr>
          <w:sz w:val="20"/>
          <w:szCs w:val="20"/>
        </w:rPr>
        <w:t xml:space="preserve">It is </w:t>
      </w:r>
      <w:r w:rsidR="000162E0" w:rsidRPr="00F74EA4">
        <w:rPr>
          <w:sz w:val="20"/>
          <w:szCs w:val="20"/>
        </w:rPr>
        <w:t xml:space="preserve">our </w:t>
      </w:r>
      <w:r w:rsidRPr="00F74EA4">
        <w:rPr>
          <w:sz w:val="20"/>
          <w:szCs w:val="20"/>
        </w:rPr>
        <w:t>policy to treat all people equally irrespective of race, ethnic origin, sex, marital or parental status, sexual orientation, creed, disability, age or political belief.</w:t>
      </w:r>
    </w:p>
    <w:p w14:paraId="7E060FFB" w14:textId="77777777" w:rsidR="005E307C" w:rsidRPr="00F74EA4" w:rsidRDefault="005E307C" w:rsidP="00C36D5C">
      <w:pPr>
        <w:shd w:val="clear" w:color="auto" w:fill="FFFFFF"/>
        <w:spacing w:after="0" w:line="260" w:lineRule="atLeast"/>
        <w:rPr>
          <w:sz w:val="20"/>
          <w:szCs w:val="20"/>
        </w:rPr>
      </w:pPr>
    </w:p>
    <w:p w14:paraId="7E060FFC" w14:textId="77777777" w:rsidR="00C9111E" w:rsidRDefault="00C9111E" w:rsidP="00C36D5C">
      <w:pPr>
        <w:spacing w:after="0" w:line="260" w:lineRule="atLeast"/>
        <w:rPr>
          <w:b/>
          <w:sz w:val="20"/>
          <w:szCs w:val="20"/>
        </w:rPr>
      </w:pPr>
      <w:r w:rsidRPr="00F74EA4">
        <w:rPr>
          <w:b/>
          <w:sz w:val="20"/>
          <w:szCs w:val="20"/>
        </w:rPr>
        <w:t>APPLICANTS MUST BE ELIGIBLE TO WORK IN THE UK.</w:t>
      </w:r>
    </w:p>
    <w:p w14:paraId="7E060FFD" w14:textId="77777777" w:rsidR="00194D33" w:rsidRDefault="000162E0" w:rsidP="00C36D5C">
      <w:pPr>
        <w:pStyle w:val="Footer"/>
        <w:spacing w:line="260" w:lineRule="atLeast"/>
      </w:pPr>
      <w:r w:rsidRPr="00F74EA4">
        <w:rPr>
          <w:b/>
          <w:sz w:val="20"/>
          <w:szCs w:val="20"/>
        </w:rPr>
        <w:t xml:space="preserve">STRICTLY </w:t>
      </w:r>
      <w:r w:rsidR="00703C55" w:rsidRPr="00F74EA4">
        <w:rPr>
          <w:b/>
          <w:sz w:val="20"/>
          <w:szCs w:val="20"/>
        </w:rPr>
        <w:t xml:space="preserve">NO AGENCIES - ©Maximise IT Solutions </w:t>
      </w:r>
      <w:r w:rsidR="00703C55" w:rsidRPr="00F74EA4">
        <w:rPr>
          <w:b/>
          <w:sz w:val="20"/>
          <w:szCs w:val="20"/>
        </w:rPr>
        <w:fldChar w:fldCharType="begin"/>
      </w:r>
      <w:r w:rsidR="00703C55" w:rsidRPr="00F74EA4">
        <w:rPr>
          <w:b/>
          <w:sz w:val="20"/>
          <w:szCs w:val="20"/>
        </w:rPr>
        <w:instrText xml:space="preserve"> DATE  \@ "yyyy"  \* MERGEFORMAT </w:instrText>
      </w:r>
      <w:r w:rsidR="00703C55" w:rsidRPr="00F74EA4">
        <w:rPr>
          <w:b/>
          <w:sz w:val="20"/>
          <w:szCs w:val="20"/>
        </w:rPr>
        <w:fldChar w:fldCharType="separate"/>
      </w:r>
      <w:ins w:id="1" w:author="James Fuglesang" w:date="2017-09-07T09:07:00Z">
        <w:r w:rsidR="007C22E5">
          <w:rPr>
            <w:b/>
            <w:noProof/>
            <w:sz w:val="20"/>
            <w:szCs w:val="20"/>
          </w:rPr>
          <w:t>2017</w:t>
        </w:r>
      </w:ins>
      <w:del w:id="2" w:author="James Fuglesang" w:date="2017-09-07T09:07:00Z">
        <w:r w:rsidR="00B81CE6" w:rsidDel="007C22E5">
          <w:rPr>
            <w:b/>
            <w:noProof/>
            <w:sz w:val="20"/>
            <w:szCs w:val="20"/>
          </w:rPr>
          <w:delText>2016</w:delText>
        </w:r>
      </w:del>
      <w:r w:rsidR="00703C55" w:rsidRPr="00F74EA4">
        <w:rPr>
          <w:b/>
          <w:sz w:val="20"/>
          <w:szCs w:val="20"/>
        </w:rPr>
        <w:fldChar w:fldCharType="end"/>
      </w:r>
    </w:p>
    <w:sectPr w:rsidR="00194D33" w:rsidSect="00F74EA4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EC8"/>
    <w:multiLevelType w:val="hybridMultilevel"/>
    <w:tmpl w:val="6ACC8E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67655"/>
    <w:multiLevelType w:val="hybridMultilevel"/>
    <w:tmpl w:val="C3B46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5A6BFE"/>
    <w:multiLevelType w:val="hybridMultilevel"/>
    <w:tmpl w:val="A24E23F0"/>
    <w:lvl w:ilvl="0" w:tplc="F7D2DFC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Fuglesang">
    <w15:presenceInfo w15:providerId="AD" w15:userId="S-1-5-21-4123940426-3812234868-3219550106-3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79"/>
    <w:rsid w:val="000162E0"/>
    <w:rsid w:val="000257BF"/>
    <w:rsid w:val="00063EE9"/>
    <w:rsid w:val="000A2497"/>
    <w:rsid w:val="000E0D80"/>
    <w:rsid w:val="000E1F71"/>
    <w:rsid w:val="001322EA"/>
    <w:rsid w:val="001440B4"/>
    <w:rsid w:val="00184183"/>
    <w:rsid w:val="001915A3"/>
    <w:rsid w:val="00194D33"/>
    <w:rsid w:val="001A7C4C"/>
    <w:rsid w:val="001E1956"/>
    <w:rsid w:val="00257670"/>
    <w:rsid w:val="002642E3"/>
    <w:rsid w:val="00290341"/>
    <w:rsid w:val="002A2EEB"/>
    <w:rsid w:val="00392A67"/>
    <w:rsid w:val="003B6402"/>
    <w:rsid w:val="003E3D9C"/>
    <w:rsid w:val="0044134E"/>
    <w:rsid w:val="0045545A"/>
    <w:rsid w:val="00462A41"/>
    <w:rsid w:val="00471786"/>
    <w:rsid w:val="004823D0"/>
    <w:rsid w:val="004F1539"/>
    <w:rsid w:val="00572679"/>
    <w:rsid w:val="00595718"/>
    <w:rsid w:val="005C5B50"/>
    <w:rsid w:val="005D706C"/>
    <w:rsid w:val="005E307C"/>
    <w:rsid w:val="00642F30"/>
    <w:rsid w:val="00653E00"/>
    <w:rsid w:val="00703C55"/>
    <w:rsid w:val="007657E3"/>
    <w:rsid w:val="0078227A"/>
    <w:rsid w:val="00790D8C"/>
    <w:rsid w:val="007C22E5"/>
    <w:rsid w:val="007E1E81"/>
    <w:rsid w:val="00807737"/>
    <w:rsid w:val="0093514C"/>
    <w:rsid w:val="009B708D"/>
    <w:rsid w:val="00A3479F"/>
    <w:rsid w:val="00A576A3"/>
    <w:rsid w:val="00AB496A"/>
    <w:rsid w:val="00B2402C"/>
    <w:rsid w:val="00B26E9D"/>
    <w:rsid w:val="00B81CE6"/>
    <w:rsid w:val="00B92763"/>
    <w:rsid w:val="00C02C3D"/>
    <w:rsid w:val="00C36D5C"/>
    <w:rsid w:val="00C9111E"/>
    <w:rsid w:val="00C91C92"/>
    <w:rsid w:val="00CB710A"/>
    <w:rsid w:val="00CE2E17"/>
    <w:rsid w:val="00CE52C3"/>
    <w:rsid w:val="00D7670A"/>
    <w:rsid w:val="00DB2E83"/>
    <w:rsid w:val="00E861A6"/>
    <w:rsid w:val="00F61B83"/>
    <w:rsid w:val="00F620B4"/>
    <w:rsid w:val="00F74EA4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0FE0"/>
  <w15:docId w15:val="{56154FFF-7AA6-48EB-89CC-C4033C73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3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55"/>
  </w:style>
  <w:style w:type="paragraph" w:styleId="BalloonText">
    <w:name w:val="Balloon Text"/>
    <w:basedOn w:val="Normal"/>
    <w:link w:val="BalloonTextChar"/>
    <w:uiPriority w:val="99"/>
    <w:semiHidden/>
    <w:unhideWhenUsed/>
    <w:rsid w:val="0070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C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6D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imiseit.co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a24c5-ad00-433f-8b00-53536c32cdd5">
      <Value>35</Value>
    </TaxCatchAll>
    <n3683fbee8d845bcbe3d00adda9c1244 xmlns="b082fdab-dcd5-42bb-9457-1c92b9e0dc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VBA SQL Software Developer</TermName>
          <TermId xmlns="http://schemas.microsoft.com/office/infopath/2007/PartnerControls">b2a2e756-cbfe-4d4c-901c-115bbf1a3a52</TermId>
        </TermInfo>
      </Terms>
    </n3683fbee8d845bcbe3d00adda9c124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35454E19231419E473CE709CB66ED" ma:contentTypeVersion="7" ma:contentTypeDescription="Create a new document." ma:contentTypeScope="" ma:versionID="a860d465aef9643912910c2bed15e6bf">
  <xsd:schema xmlns:xsd="http://www.w3.org/2001/XMLSchema" xmlns:xs="http://www.w3.org/2001/XMLSchema" xmlns:p="http://schemas.microsoft.com/office/2006/metadata/properties" xmlns:ns2="b082fdab-dcd5-42bb-9457-1c92b9e0dc46" xmlns:ns3="909a24c5-ad00-433f-8b00-53536c32cdd5" targetNamespace="http://schemas.microsoft.com/office/2006/metadata/properties" ma:root="true" ma:fieldsID="eb77129ff5caa5bb3d961cc5cc39b808" ns2:_="" ns3:_="">
    <xsd:import namespace="b082fdab-dcd5-42bb-9457-1c92b9e0dc46"/>
    <xsd:import namespace="909a24c5-ad00-433f-8b00-53536c32cd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n3683fbee8d845bcbe3d00adda9c1244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2fdab-dcd5-42bb-9457-1c92b9e0dc4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3683fbee8d845bcbe3d00adda9c1244" ma:index="12" ma:taxonomy="true" ma:internalName="n3683fbee8d845bcbe3d00adda9c1244" ma:taxonomyFieldName="Resourcing_x0020_Tools_x0020_Category" ma:displayName="Resourcing Tools Category" ma:default="" ma:fieldId="{73683fbe-e8d8-45bc-be3d-00adda9c1244}" ma:sspId="9df71b12-a221-458e-b2db-d5aeaa9ef173" ma:termSetId="120c8002-7be3-433d-a46c-93632d3f14ee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a24c5-ad00-433f-8b00-53536c32cdd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description="" ma:hidden="true" ma:list="{40697883-f8dd-4563-a08e-9c2455eab80d}" ma:internalName="TaxCatchAll" ma:showField="CatchAllData" ma:web="909a24c5-ad00-433f-8b00-53536c32cd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5BB06-927B-4BEE-A281-5EE946D71B5B}">
  <ds:schemaRefs>
    <ds:schemaRef ds:uri="http://schemas.microsoft.com/office/2006/metadata/properties"/>
    <ds:schemaRef ds:uri="http://schemas.microsoft.com/office/infopath/2007/PartnerControls"/>
    <ds:schemaRef ds:uri="909a24c5-ad00-433f-8b00-53536c32cdd5"/>
    <ds:schemaRef ds:uri="b082fdab-dcd5-42bb-9457-1c92b9e0dc46"/>
  </ds:schemaRefs>
</ds:datastoreItem>
</file>

<file path=customXml/itemProps2.xml><?xml version="1.0" encoding="utf-8"?>
<ds:datastoreItem xmlns:ds="http://schemas.openxmlformats.org/officeDocument/2006/customXml" ds:itemID="{A86C2245-3D1E-407A-A0B3-E1CBC056D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7088A-78C9-4186-BA95-92327097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2fdab-dcd5-42bb-9457-1c92b9e0dc46"/>
    <ds:schemaRef ds:uri="909a24c5-ad00-433f-8b00-53536c32c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VBA SQL Software Developer</dc:title>
  <dc:creator>Sue Frost</dc:creator>
  <cp:lastModifiedBy>James Fuglesang</cp:lastModifiedBy>
  <cp:revision>2</cp:revision>
  <cp:lastPrinted>2016-02-10T08:56:00Z</cp:lastPrinted>
  <dcterms:created xsi:type="dcterms:W3CDTF">2017-09-07T08:07:00Z</dcterms:created>
  <dcterms:modified xsi:type="dcterms:W3CDTF">2017-09-07T08:07:00Z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0x01010037D35454E19231419E473CE709CB66ED</vt:lpwstr>
  </property>
  <property fmtid="{D5CDD505-2E9C-101B-9397-08002B2CF9AE}" pid="3" name="Resourcing Tools Category">
    <vt:lpwstr>35;#VBA SQL Software Developer|b2a2e756-cbfe-4d4c-901c-115bbf1a3a52</vt:lpwstr>
  </property>
</Properties>
</file>